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994C" w14:textId="77777777" w:rsidR="0059440D" w:rsidRPr="00F8410C" w:rsidRDefault="00F8410C" w:rsidP="00F8410C">
      <w:r>
        <w:t>Airborne</w:t>
      </w:r>
      <w:r>
        <w:t xml:space="preserve"> </w:t>
      </w:r>
      <w:r>
        <w:t>thermal</w:t>
      </w:r>
      <w:r>
        <w:t xml:space="preserve"> </w:t>
      </w:r>
      <w:r>
        <w:t>hyperspectral</w:t>
      </w:r>
      <w:r>
        <w:t xml:space="preserve"> </w:t>
      </w:r>
      <w:r>
        <w:t>data</w:t>
      </w:r>
      <w:r>
        <w:t xml:space="preserve"> </w:t>
      </w:r>
      <w:r>
        <w:t>delivers</w:t>
      </w:r>
      <w:r>
        <w:t xml:space="preserve"> </w:t>
      </w:r>
      <w:r>
        <w:t>valuable</w:t>
      </w:r>
      <w:r>
        <w:t xml:space="preserve"> </w:t>
      </w:r>
      <w:r>
        <w:t>information</w:t>
      </w:r>
      <w:r>
        <w:t xml:space="preserve"> </w:t>
      </w:r>
      <w:r>
        <w:t>about</w:t>
      </w:r>
      <w:r>
        <w:t xml:space="preserve"> </w:t>
      </w:r>
      <w:ins w:id="0" w:author="S.J.S. Khalsa" w:date="2016-11-21T12:28:00Z">
        <w:r>
          <w:t xml:space="preserve">the </w:t>
        </w:r>
      </w:ins>
      <w:r>
        <w:t>temperature</w:t>
      </w:r>
      <w:r>
        <w:t xml:space="preserve"> </w:t>
      </w:r>
      <w:r>
        <w:t>and</w:t>
      </w:r>
      <w:r>
        <w:t xml:space="preserve"> </w:t>
      </w:r>
      <w:r>
        <w:t>emissivity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Earth</w:t>
      </w:r>
      <w:ins w:id="1" w:author="S.J.S. Khalsa" w:date="2016-11-21T12:28:00Z">
        <w:r>
          <w:t>’s</w:t>
        </w:r>
      </w:ins>
      <w:r>
        <w:t xml:space="preserve"> </w:t>
      </w:r>
      <w:r>
        <w:t>surface.</w:t>
      </w:r>
      <w:r>
        <w:t xml:space="preserve"> </w:t>
      </w:r>
      <w:r>
        <w:t>However,</w:t>
      </w:r>
      <w:r>
        <w:t xml:space="preserve"> </w:t>
      </w:r>
      <w:del w:id="2" w:author="S.J.S. Khalsa" w:date="2016-11-21T12:29:00Z">
        <w:r w:rsidDel="00F8410C">
          <w:delText>derivation</w:delText>
        </w:r>
        <w:r w:rsidDel="00F8410C">
          <w:delText xml:space="preserve"> </w:delText>
        </w:r>
      </w:del>
      <w:ins w:id="3" w:author="S.J.S. Khalsa" w:date="2016-11-21T12:29:00Z">
        <w:r>
          <w:t>attempting to derive</w:t>
        </w:r>
        <w:r>
          <w:t xml:space="preserve"> </w:t>
        </w:r>
      </w:ins>
      <w:del w:id="4" w:author="S.J.S. Khalsa" w:date="2016-11-21T12:29:00Z">
        <w:r w:rsidDel="00F8410C">
          <w:delText>of</w:delText>
        </w:r>
        <w:r w:rsidDel="00F8410C">
          <w:delText xml:space="preserve"> </w:delText>
        </w:r>
      </w:del>
      <w:r>
        <w:t>temperature</w:t>
      </w:r>
      <w:r>
        <w:t xml:space="preserve"> </w:t>
      </w:r>
      <w:r>
        <w:t>and</w:t>
      </w:r>
      <w:r>
        <w:t xml:space="preserve"> </w:t>
      </w:r>
      <w:r>
        <w:t>emissivity</w:t>
      </w:r>
      <w:r>
        <w:t xml:space="preserve"> </w:t>
      </w:r>
      <w:r>
        <w:t>from</w:t>
      </w:r>
      <w:r>
        <w:t xml:space="preserve"> </w:t>
      </w:r>
      <w:del w:id="5" w:author="S.J.S. Khalsa" w:date="2016-11-21T12:28:00Z">
        <w:r w:rsidDel="00F8410C">
          <w:delText>the</w:delText>
        </w:r>
        <w:r w:rsidDel="00F8410C">
          <w:delText xml:space="preserve"> </w:delText>
        </w:r>
      </w:del>
      <w:r>
        <w:t>remotely</w:t>
      </w:r>
      <w:r>
        <w:t xml:space="preserve"> </w:t>
      </w:r>
      <w:r>
        <w:t>sensed</w:t>
      </w:r>
      <w:r>
        <w:t xml:space="preserve"> </w:t>
      </w:r>
      <w:r>
        <w:t>thermal</w:t>
      </w:r>
      <w:r>
        <w:t xml:space="preserve"> </w:t>
      </w:r>
      <w:r>
        <w:t>radiation</w:t>
      </w:r>
      <w:r>
        <w:t xml:space="preserve"> </w:t>
      </w:r>
      <w:r>
        <w:t>results</w:t>
      </w:r>
      <w:r>
        <w:t xml:space="preserve"> </w:t>
      </w:r>
      <w:r>
        <w:t>in</w:t>
      </w:r>
      <w:r>
        <w:t xml:space="preserve"> </w:t>
      </w:r>
      <w:ins w:id="6" w:author="S.J.S. Khalsa" w:date="2016-11-21T12:29:00Z">
        <w:r>
          <w:t xml:space="preserve">an </w:t>
        </w:r>
      </w:ins>
      <w:r>
        <w:t>underdetermined</w:t>
      </w:r>
      <w:r>
        <w:t xml:space="preserve"> </w:t>
      </w:r>
      <w:r>
        <w:t>system</w:t>
      </w:r>
      <w:r>
        <w:t xml:space="preserve"> </w:t>
      </w:r>
      <w:r>
        <w:t>of</w:t>
      </w:r>
      <w:r>
        <w:t xml:space="preserve"> </w:t>
      </w:r>
      <w:r>
        <w:t>equations.</w:t>
      </w:r>
      <w:r>
        <w:t xml:space="preserve"> </w:t>
      </w:r>
      <w:r>
        <w:t>Several</w:t>
      </w:r>
      <w:r>
        <w:t xml:space="preserve"> </w:t>
      </w:r>
      <w:r>
        <w:t>approache</w:t>
      </w:r>
      <w:ins w:id="7" w:author="S.J.S. Khalsa" w:date="2016-11-21T12:29:00Z">
        <w:r>
          <w:t>s</w:t>
        </w:r>
      </w:ins>
      <w:del w:id="8" w:author="S.J.S. Khalsa" w:date="2016-11-21T12:29:00Z">
        <w:r w:rsidDel="00F8410C">
          <w:delText>d</w:delText>
        </w:r>
      </w:del>
      <w:r>
        <w:t xml:space="preserve"> </w:t>
      </w:r>
      <w:r>
        <w:t>ha</w:t>
      </w:r>
      <w:ins w:id="9" w:author="S.J.S. Khalsa" w:date="2016-11-21T12:29:00Z">
        <w:r>
          <w:t>ve</w:t>
        </w:r>
      </w:ins>
      <w:del w:id="10" w:author="S.J.S. Khalsa" w:date="2016-11-21T12:29:00Z">
        <w:r w:rsidDel="00F8410C">
          <w:delText>s</w:delText>
        </w:r>
      </w:del>
      <w:r>
        <w:t xml:space="preserve"> </w:t>
      </w:r>
      <w:r>
        <w:t>been</w:t>
      </w:r>
      <w:r>
        <w:t xml:space="preserve"> </w:t>
      </w:r>
      <w:r>
        <w:t>suggested</w:t>
      </w:r>
      <w:r>
        <w:t xml:space="preserve"> </w:t>
      </w:r>
      <w:r>
        <w:t>to</w:t>
      </w:r>
      <w:r>
        <w:t xml:space="preserve"> </w:t>
      </w:r>
      <w:r>
        <w:t>overcome</w:t>
      </w:r>
      <w:r>
        <w:t xml:space="preserve"> </w:t>
      </w:r>
      <w:r>
        <w:t>this</w:t>
      </w:r>
      <w:r>
        <w:t xml:space="preserve"> </w:t>
      </w:r>
      <w:r>
        <w:t>problem,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widespread</w:t>
      </w:r>
      <w:r>
        <w:t xml:space="preserve"> </w:t>
      </w:r>
      <w:r>
        <w:t>one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ins w:id="11" w:author="S.J.S. Khalsa" w:date="2016-11-21T12:29:00Z">
        <w:r>
          <w:t xml:space="preserve">the </w:t>
        </w:r>
      </w:ins>
      <w:r>
        <w:t>Temperature</w:t>
      </w:r>
      <w:r>
        <w:t xml:space="preserve"> </w:t>
      </w:r>
      <w:r>
        <w:t>and</w:t>
      </w:r>
      <w:r>
        <w:t xml:space="preserve"> </w:t>
      </w:r>
      <w:r>
        <w:t>Emissivity</w:t>
      </w:r>
      <w:r>
        <w:t xml:space="preserve"> </w:t>
      </w:r>
      <w:r>
        <w:t>Separation</w:t>
      </w:r>
      <w:r>
        <w:t xml:space="preserve"> </w:t>
      </w:r>
      <w:r>
        <w:t>(TES)</w:t>
      </w:r>
      <w:r>
        <w:t xml:space="preserve"> </w:t>
      </w:r>
      <w:r>
        <w:t>algorithm.</w:t>
      </w:r>
      <w:r>
        <w:t xml:space="preserve"> </w:t>
      </w:r>
      <w:r>
        <w:t>This</w:t>
      </w:r>
      <w:r>
        <w:t xml:space="preserve"> </w:t>
      </w:r>
      <w:r>
        <w:t>work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two</w:t>
      </w:r>
      <w:r>
        <w:t xml:space="preserve"> </w:t>
      </w:r>
      <w:r>
        <w:t>major</w:t>
      </w:r>
      <w:r>
        <w:t xml:space="preserve"> </w:t>
      </w:r>
      <w:r>
        <w:t>topics:</w:t>
      </w:r>
      <w:r>
        <w:t xml:space="preserve"> </w:t>
      </w:r>
      <w:r>
        <w:t>1)</w:t>
      </w:r>
      <w:r>
        <w:t xml:space="preserve"> </w:t>
      </w:r>
      <w:r>
        <w:t>improving</w:t>
      </w:r>
      <w:r>
        <w:t xml:space="preserve"> </w:t>
      </w:r>
      <w:r>
        <w:t>the</w:t>
      </w:r>
      <w:r>
        <w:t xml:space="preserve"> </w:t>
      </w:r>
      <w:r>
        <w:t>TES</w:t>
      </w:r>
      <w:r>
        <w:t xml:space="preserve"> </w:t>
      </w:r>
      <w:r>
        <w:t>algorithm</w:t>
      </w:r>
      <w:r>
        <w:t xml:space="preserve"> </w:t>
      </w:r>
      <w:r>
        <w:t>and</w:t>
      </w:r>
      <w:r>
        <w:t xml:space="preserve"> </w:t>
      </w:r>
      <w:r>
        <w:t>2)</w:t>
      </w:r>
      <w:r>
        <w:t xml:space="preserve"> </w:t>
      </w:r>
      <w:r>
        <w:t>implementing</w:t>
      </w:r>
      <w:r>
        <w:t xml:space="preserve"> </w:t>
      </w:r>
      <w:r>
        <w:t>it</w:t>
      </w:r>
      <w:r>
        <w:t xml:space="preserve"> </w:t>
      </w:r>
      <w:del w:id="12" w:author="S.J.S. Khalsa" w:date="2016-11-21T12:30:00Z">
        <w:r w:rsidDel="00F8410C">
          <w:delText>to</w:delText>
        </w:r>
        <w:r w:rsidDel="00F8410C">
          <w:delText xml:space="preserve"> </w:delText>
        </w:r>
      </w:del>
      <w:ins w:id="13" w:author="S.J.S. Khalsa" w:date="2016-11-21T12:30:00Z">
        <w:r>
          <w:t>in a</w:t>
        </w:r>
        <w:r>
          <w:t xml:space="preserve"> </w:t>
        </w:r>
      </w:ins>
      <w:r>
        <w:t>processing</w:t>
      </w:r>
      <w:r>
        <w:t xml:space="preserve"> </w:t>
      </w:r>
      <w:r>
        <w:t>chain</w:t>
      </w:r>
      <w:r>
        <w:t xml:space="preserve"> </w:t>
      </w:r>
      <w:r>
        <w:t>of</w:t>
      </w:r>
      <w:r>
        <w:t xml:space="preserve"> </w:t>
      </w:r>
      <w:r>
        <w:t>image</w:t>
      </w:r>
      <w:r>
        <w:t xml:space="preserve"> </w:t>
      </w:r>
      <w:r>
        <w:t>data</w:t>
      </w:r>
      <w:r>
        <w:t xml:space="preserve"> </w:t>
      </w:r>
      <w:r>
        <w:t>acquired</w:t>
      </w:r>
      <w:r>
        <w:t xml:space="preserve"> </w:t>
      </w:r>
      <w:r>
        <w:t>from</w:t>
      </w:r>
      <w:r>
        <w:t xml:space="preserve"> </w:t>
      </w:r>
      <w:ins w:id="14" w:author="S.J.S. Khalsa" w:date="2016-11-21T12:30:00Z">
        <w:r>
          <w:t xml:space="preserve">the </w:t>
        </w:r>
      </w:ins>
      <w:r>
        <w:t>TASI</w:t>
      </w:r>
      <w:r>
        <w:t xml:space="preserve"> </w:t>
      </w:r>
      <w:r>
        <w:t>sensor.</w:t>
      </w:r>
      <w:r>
        <w:t xml:space="preserve"> </w:t>
      </w:r>
      <w:r>
        <w:t>The</w:t>
      </w:r>
      <w:r>
        <w:t xml:space="preserve"> </w:t>
      </w:r>
      <w:r>
        <w:t>improvement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TES</w:t>
      </w:r>
      <w:r>
        <w:t xml:space="preserve"> </w:t>
      </w:r>
      <w:r>
        <w:t>algorithm</w:t>
      </w:r>
      <w:r>
        <w:t xml:space="preserve"> </w:t>
      </w:r>
      <w:r>
        <w:t>is</w:t>
      </w:r>
      <w:r>
        <w:t xml:space="preserve"> </w:t>
      </w:r>
      <w:r>
        <w:t>achieved</w:t>
      </w:r>
      <w:r>
        <w:t xml:space="preserve"> </w:t>
      </w:r>
      <w:r>
        <w:t>by</w:t>
      </w:r>
      <w:r>
        <w:t xml:space="preserve"> </w:t>
      </w:r>
      <w:r>
        <w:t>replacing</w:t>
      </w:r>
      <w:r>
        <w:t xml:space="preserve"> </w:t>
      </w:r>
      <w:r>
        <w:t>the</w:t>
      </w:r>
      <w:r>
        <w:t xml:space="preserve"> </w:t>
      </w:r>
      <w:r>
        <w:t>Normalized</w:t>
      </w:r>
      <w:r>
        <w:t xml:space="preserve"> </w:t>
      </w:r>
      <w:r>
        <w:t>Emissivity</w:t>
      </w:r>
      <w:r>
        <w:t xml:space="preserve"> </w:t>
      </w:r>
      <w:r>
        <w:t>Module</w:t>
      </w:r>
      <w:r>
        <w:t xml:space="preserve"> </w:t>
      </w:r>
      <w:commentRangeStart w:id="15"/>
      <w:del w:id="16" w:author="S.J.S. Khalsa" w:date="2016-11-21T12:30:00Z">
        <w:r w:rsidDel="00F8410C">
          <w:delText>(NEM)</w:delText>
        </w:r>
        <w:r w:rsidDel="00F8410C">
          <w:delText xml:space="preserve"> </w:delText>
        </w:r>
      </w:del>
      <w:r>
        <w:t>with</w:t>
      </w:r>
      <w:commentRangeEnd w:id="15"/>
      <w:r>
        <w:rPr>
          <w:rStyle w:val="CommentReference"/>
        </w:rPr>
        <w:commentReference w:id="15"/>
      </w:r>
      <w:r>
        <w:t xml:space="preserve"> </w:t>
      </w:r>
      <w:r>
        <w:t>a</w:t>
      </w:r>
      <w:r>
        <w:t xml:space="preserve"> </w:t>
      </w:r>
      <w:r>
        <w:t>new</w:t>
      </w:r>
      <w:r>
        <w:t xml:space="preserve"> </w:t>
      </w:r>
      <w:r>
        <w:t>module,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based</w:t>
      </w:r>
      <w:r>
        <w:t xml:space="preserve"> </w:t>
      </w:r>
      <w:r>
        <w:t>on</w:t>
      </w:r>
      <w:r>
        <w:t xml:space="preserve"> </w:t>
      </w:r>
      <w:r>
        <w:t>smoothing</w:t>
      </w:r>
      <w:r>
        <w:t xml:space="preserve"> </w:t>
      </w:r>
      <w:r>
        <w:t>of</w:t>
      </w:r>
      <w:r>
        <w:t xml:space="preserve"> </w:t>
      </w:r>
      <w:r>
        <w:t>spectral</w:t>
      </w:r>
      <w:r>
        <w:t xml:space="preserve"> </w:t>
      </w:r>
      <w:r>
        <w:t>radiance</w:t>
      </w:r>
      <w:r>
        <w:t xml:space="preserve"> </w:t>
      </w:r>
      <w:r>
        <w:t>signatures.</w:t>
      </w:r>
      <w:r>
        <w:t xml:space="preserve"> </w:t>
      </w:r>
      <w:r>
        <w:t>The</w:t>
      </w:r>
      <w:r>
        <w:t xml:space="preserve"> </w:t>
      </w:r>
      <w:r>
        <w:t>improved</w:t>
      </w:r>
      <w:r>
        <w:t xml:space="preserve"> </w:t>
      </w:r>
      <w:r>
        <w:t>TES</w:t>
      </w:r>
      <w:r>
        <w:t xml:space="preserve"> </w:t>
      </w:r>
      <w:r>
        <w:t>algorithm</w:t>
      </w:r>
      <w:r>
        <w:t xml:space="preserve"> </w:t>
      </w:r>
      <w:r>
        <w:t>is</w:t>
      </w:r>
      <w:r>
        <w:t xml:space="preserve"> </w:t>
      </w:r>
      <w:r>
        <w:t>called</w:t>
      </w:r>
      <w:r>
        <w:t xml:space="preserve"> </w:t>
      </w:r>
      <w:r>
        <w:t>Optimized</w:t>
      </w:r>
      <w:r>
        <w:t xml:space="preserve"> </w:t>
      </w:r>
      <w:r>
        <w:t>Smoothing</w:t>
      </w:r>
      <w:r>
        <w:t xml:space="preserve"> </w:t>
      </w:r>
      <w:r>
        <w:t>for</w:t>
      </w:r>
      <w:r>
        <w:t xml:space="preserve"> </w:t>
      </w:r>
      <w:r>
        <w:t>Temperature</w:t>
      </w:r>
      <w:r>
        <w:t xml:space="preserve"> </w:t>
      </w:r>
      <w:r>
        <w:t>Emissivity</w:t>
      </w:r>
      <w:r>
        <w:t xml:space="preserve"> </w:t>
      </w:r>
      <w:r>
        <w:t>Separation</w:t>
      </w:r>
      <w:r>
        <w:t xml:space="preserve"> </w:t>
      </w:r>
      <w:r>
        <w:t>(OSTES).</w:t>
      </w:r>
      <w:r>
        <w:t xml:space="preserve"> </w:t>
      </w:r>
      <w:r>
        <w:t>The</w:t>
      </w:r>
      <w:r>
        <w:t xml:space="preserve"> </w:t>
      </w:r>
      <w:r>
        <w:t>OSTES</w:t>
      </w:r>
      <w:r>
        <w:t xml:space="preserve"> </w:t>
      </w:r>
      <w:r>
        <w:t>algorithm</w:t>
      </w:r>
      <w:r>
        <w:t xml:space="preserve"> </w:t>
      </w:r>
      <w:r>
        <w:t>is</w:t>
      </w:r>
      <w:r>
        <w:t xml:space="preserve"> </w:t>
      </w:r>
      <w:r>
        <w:t>appended</w:t>
      </w:r>
      <w:r>
        <w:t xml:space="preserve"> </w:t>
      </w:r>
      <w:r>
        <w:t>to</w:t>
      </w:r>
      <w:r>
        <w:t xml:space="preserve"> </w:t>
      </w:r>
      <w:ins w:id="17" w:author="S.J.S. Khalsa" w:date="2016-11-21T12:31:00Z">
        <w:r>
          <w:t xml:space="preserve">a </w:t>
        </w:r>
      </w:ins>
      <w:r>
        <w:t>pre-processing</w:t>
      </w:r>
      <w:r>
        <w:t xml:space="preserve"> </w:t>
      </w:r>
      <w:r>
        <w:t>chain</w:t>
      </w:r>
      <w:r>
        <w:t xml:space="preserve"> </w:t>
      </w:r>
      <w:r>
        <w:t>of</w:t>
      </w:r>
      <w:r>
        <w:t xml:space="preserve"> </w:t>
      </w:r>
      <w:r>
        <w:t>image</w:t>
      </w:r>
      <w:r>
        <w:t xml:space="preserve"> </w:t>
      </w:r>
      <w:r>
        <w:t>data</w:t>
      </w:r>
      <w:r>
        <w:t xml:space="preserve"> </w:t>
      </w:r>
      <w:r>
        <w:t>acquired</w:t>
      </w:r>
      <w:r>
        <w:t xml:space="preserve"> </w:t>
      </w:r>
      <w:r>
        <w:t>from</w:t>
      </w:r>
      <w:r>
        <w:t xml:space="preserve"> </w:t>
      </w:r>
      <w:ins w:id="18" w:author="S.J.S. Khalsa" w:date="2016-11-21T12:31:00Z">
        <w:r>
          <w:t xml:space="preserve">the </w:t>
        </w:r>
      </w:ins>
      <w:r>
        <w:t>TASI</w:t>
      </w:r>
      <w:r>
        <w:t xml:space="preserve"> </w:t>
      </w:r>
      <w:r>
        <w:t>sensor.</w:t>
      </w:r>
      <w:r>
        <w:t xml:space="preserve"> </w:t>
      </w:r>
      <w:r>
        <w:t>The</w:t>
      </w:r>
      <w:r>
        <w:t xml:space="preserve"> </w:t>
      </w:r>
      <w:del w:id="19" w:author="S.J.S. Khalsa" w:date="2016-11-21T12:31:00Z">
        <w:r w:rsidDel="00F8410C">
          <w:delText>OSTES</w:delText>
        </w:r>
        <w:r w:rsidDel="00F8410C">
          <w:delText xml:space="preserve"> </w:delText>
        </w:r>
      </w:del>
      <w:r>
        <w:t>testing</w:t>
      </w:r>
      <w:r>
        <w:t xml:space="preserve"> </w:t>
      </w:r>
      <w:ins w:id="20" w:author="S.J.S. Khalsa" w:date="2016-11-21T12:31:00Z">
        <w:r>
          <w:t xml:space="preserve">of </w:t>
        </w:r>
        <w:r>
          <w:t xml:space="preserve">OSTES </w:t>
        </w:r>
      </w:ins>
      <w:del w:id="21" w:author="S.J.S. Khalsa" w:date="2016-11-21T12:33:00Z">
        <w:r w:rsidDel="00F8410C">
          <w:delText>on</w:delText>
        </w:r>
        <w:r w:rsidDel="00F8410C">
          <w:delText xml:space="preserve"> </w:delText>
        </w:r>
      </w:del>
      <w:ins w:id="22" w:author="S.J.S. Khalsa" w:date="2016-11-21T12:33:00Z">
        <w:r>
          <w:t>with</w:t>
        </w:r>
        <w:r>
          <w:t xml:space="preserve"> </w:t>
        </w:r>
      </w:ins>
      <w:r>
        <w:t>simulated</w:t>
      </w:r>
      <w:r>
        <w:t xml:space="preserve"> </w:t>
      </w:r>
      <w:r>
        <w:t>data</w:t>
      </w:r>
      <w:r>
        <w:t xml:space="preserve"> </w:t>
      </w:r>
      <w:r>
        <w:t>shows</w:t>
      </w:r>
      <w:r>
        <w:t xml:space="preserve"> </w:t>
      </w:r>
      <w:r>
        <w:t>that</w:t>
      </w:r>
      <w:r>
        <w:t xml:space="preserve"> </w:t>
      </w:r>
      <w:r>
        <w:t>OSTES</w:t>
      </w:r>
      <w:r>
        <w:t xml:space="preserve"> </w:t>
      </w:r>
      <w:r>
        <w:t>produces</w:t>
      </w:r>
      <w:r>
        <w:t xml:space="preserve"> </w:t>
      </w:r>
      <w:r>
        <w:t>more</w:t>
      </w:r>
      <w:r>
        <w:t xml:space="preserve"> </w:t>
      </w:r>
      <w:r>
        <w:t>accurate</w:t>
      </w:r>
      <w:r>
        <w:t xml:space="preserve"> </w:t>
      </w:r>
      <w:r>
        <w:t>and</w:t>
      </w:r>
      <w:r>
        <w:t xml:space="preserve"> </w:t>
      </w:r>
      <w:r>
        <w:t>precise</w:t>
      </w:r>
      <w:r>
        <w:t xml:space="preserve"> </w:t>
      </w:r>
      <w:r>
        <w:t>temperature</w:t>
      </w:r>
      <w:r>
        <w:t xml:space="preserve"> </w:t>
      </w:r>
      <w:r>
        <w:t>and</w:t>
      </w:r>
      <w:r>
        <w:t xml:space="preserve"> </w:t>
      </w:r>
      <w:r>
        <w:t>emissivity</w:t>
      </w:r>
      <w:r>
        <w:t xml:space="preserve"> </w:t>
      </w:r>
      <w:r>
        <w:t>retrievals.</w:t>
      </w:r>
      <w:r>
        <w:t xml:space="preserve"> </w:t>
      </w:r>
      <w:commentRangeStart w:id="23"/>
      <w:del w:id="24" w:author="S.J.S. Khalsa" w:date="2016-11-21T12:33:00Z">
        <w:r w:rsidDel="00F8410C">
          <w:delText>The</w:delText>
        </w:r>
        <w:r w:rsidDel="00F8410C">
          <w:delText xml:space="preserve"> </w:delText>
        </w:r>
      </w:del>
      <w:r>
        <w:t>OSTES</w:t>
      </w:r>
      <w:r>
        <w:t xml:space="preserve"> </w:t>
      </w:r>
      <w:commentRangeEnd w:id="23"/>
      <w:r>
        <w:rPr>
          <w:rStyle w:val="CommentReference"/>
        </w:rPr>
        <w:commentReference w:id="23"/>
      </w:r>
      <w:r>
        <w:t>was</w:t>
      </w:r>
      <w:r>
        <w:t xml:space="preserve"> </w:t>
      </w:r>
      <w:r>
        <w:t>further</w:t>
      </w:r>
      <w:r>
        <w:t xml:space="preserve"> </w:t>
      </w:r>
      <w:r>
        <w:t>applied</w:t>
      </w:r>
      <w:r>
        <w:t xml:space="preserve"> </w:t>
      </w:r>
      <w:r>
        <w:t>on</w:t>
      </w:r>
      <w:r>
        <w:t xml:space="preserve"> </w:t>
      </w:r>
      <w:r>
        <w:t>ASTER</w:t>
      </w:r>
      <w:r>
        <w:t xml:space="preserve"> </w:t>
      </w:r>
      <w:r>
        <w:t>standard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on</w:t>
      </w:r>
      <w:r>
        <w:t xml:space="preserve"> </w:t>
      </w:r>
      <w:r>
        <w:t>TASI</w:t>
      </w:r>
      <w:r>
        <w:t xml:space="preserve"> </w:t>
      </w:r>
      <w:r>
        <w:t>image</w:t>
      </w:r>
      <w:r>
        <w:t xml:space="preserve"> </w:t>
      </w:r>
      <w:r>
        <w:t>data.</w:t>
      </w:r>
      <w:r>
        <w:t xml:space="preserve"> </w:t>
      </w:r>
      <w:r>
        <w:t>In</w:t>
      </w:r>
      <w:r>
        <w:t xml:space="preserve"> </w:t>
      </w:r>
      <w:r>
        <w:t>both</w:t>
      </w:r>
      <w:r>
        <w:t xml:space="preserve"> </w:t>
      </w:r>
      <w:r>
        <w:t>cases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possible</w:t>
      </w:r>
      <w:r>
        <w:t xml:space="preserve"> </w:t>
      </w:r>
      <w:r>
        <w:t>to</w:t>
      </w:r>
      <w:r>
        <w:t xml:space="preserve"> </w:t>
      </w:r>
      <w:r>
        <w:t>observe</w:t>
      </w:r>
      <w:r>
        <w:t xml:space="preserve"> </w:t>
      </w:r>
      <w:r>
        <w:t>signi</w:t>
      </w:r>
      <w:r>
        <w:t>fi</w:t>
      </w:r>
      <w:r>
        <w:t>cant</w:t>
      </w:r>
      <w:r>
        <w:t xml:space="preserve"> </w:t>
      </w:r>
      <w:r>
        <w:t>improvement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OSTES</w:t>
      </w:r>
      <w:r>
        <w:t xml:space="preserve"> </w:t>
      </w:r>
      <w:r>
        <w:t>algorithm</w:t>
      </w:r>
      <w:r>
        <w:t xml:space="preserve"> </w:t>
      </w:r>
      <w:r>
        <w:t>due</w:t>
      </w:r>
      <w:r>
        <w:t xml:space="preserve"> </w:t>
      </w:r>
      <w:r>
        <w:t>to</w:t>
      </w:r>
      <w:r>
        <w:t xml:space="preserve"> </w:t>
      </w:r>
      <w:r>
        <w:t>imperfect</w:t>
      </w:r>
      <w:r>
        <w:t xml:space="preserve"> </w:t>
      </w:r>
      <w:r>
        <w:t>atmospheric</w:t>
      </w:r>
      <w:r>
        <w:t xml:space="preserve"> </w:t>
      </w:r>
      <w:r>
        <w:t>corrections.</w:t>
      </w:r>
      <w:r>
        <w:t xml:space="preserve"> </w:t>
      </w:r>
      <w:r>
        <w:t>However,</w:t>
      </w:r>
      <w:r>
        <w:t xml:space="preserve"> </w:t>
      </w:r>
      <w:r>
        <w:t>the</w:t>
      </w:r>
      <w:r>
        <w:t xml:space="preserve"> </w:t>
      </w:r>
      <w:r>
        <w:t>OSTES</w:t>
      </w:r>
      <w:r>
        <w:t xml:space="preserve"> </w:t>
      </w:r>
      <w:r>
        <w:t>emissivitites</w:t>
      </w:r>
      <w:r>
        <w:t xml:space="preserve"> </w:t>
      </w:r>
      <w:r>
        <w:t>are</w:t>
      </w:r>
      <w:r>
        <w:t xml:space="preserve"> </w:t>
      </w:r>
      <w:r>
        <w:t>smoother</w:t>
      </w:r>
      <w:r>
        <w:t xml:space="preserve"> </w:t>
      </w:r>
      <w:r>
        <w:t>than</w:t>
      </w:r>
      <w:r>
        <w:t xml:space="preserve"> </w:t>
      </w:r>
      <w:r>
        <w:t>emissivities</w:t>
      </w:r>
      <w:r>
        <w:t xml:space="preserve"> </w:t>
      </w:r>
      <w:r>
        <w:t>delivered</w:t>
      </w:r>
      <w:r>
        <w:t xml:space="preserve"> </w:t>
      </w:r>
      <w:r>
        <w:t>as</w:t>
      </w:r>
      <w:r>
        <w:t xml:space="preserve"> </w:t>
      </w:r>
      <w:r>
        <w:t>ASTER</w:t>
      </w:r>
      <w:r>
        <w:t xml:space="preserve"> </w:t>
      </w:r>
      <w:r>
        <w:t>standard</w:t>
      </w:r>
      <w:r>
        <w:t xml:space="preserve"> </w:t>
      </w:r>
      <w:r>
        <w:t>product</w:t>
      </w:r>
      <w:r>
        <w:t xml:space="preserve"> </w:t>
      </w:r>
      <w:r>
        <w:t>over</w:t>
      </w:r>
      <w:r>
        <w:t xml:space="preserve"> </w:t>
      </w:r>
      <w:r>
        <w:t>homogeneous</w:t>
      </w:r>
      <w:r>
        <w:t xml:space="preserve"> </w:t>
      </w:r>
      <w:r>
        <w:t>surfaces.</w:t>
      </w:r>
      <w:r>
        <w:t xml:space="preserve"> </w:t>
      </w:r>
    </w:p>
    <w:sectPr w:rsidR="0059440D" w:rsidRPr="00F8410C" w:rsidSect="00DD290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5" w:author="S.J.S. Khalsa" w:date="2016-11-21T12:30:00Z" w:initials="SJSK">
    <w:p w14:paraId="4253EE1C" w14:textId="77777777" w:rsidR="00F8410C" w:rsidRDefault="00F8410C">
      <w:pPr>
        <w:pStyle w:val="CommentText"/>
      </w:pPr>
      <w:r>
        <w:rPr>
          <w:rStyle w:val="CommentReference"/>
        </w:rPr>
        <w:annotationRef/>
      </w:r>
      <w:r>
        <w:t>No need to define NEM since it is not used again in the abstract</w:t>
      </w:r>
    </w:p>
  </w:comment>
  <w:comment w:id="23" w:author="S.J.S. Khalsa" w:date="2016-11-21T12:33:00Z" w:initials="SJSK">
    <w:p w14:paraId="28E288E8" w14:textId="359D891C" w:rsidR="00F8410C" w:rsidRDefault="00F8410C">
      <w:pPr>
        <w:pStyle w:val="CommentText"/>
      </w:pPr>
      <w:r>
        <w:rPr>
          <w:rStyle w:val="CommentReference"/>
        </w:rPr>
        <w:annotationRef/>
      </w:r>
      <w:r>
        <w:t>I think it’s okay to say OSTES as a noun without using the article “the”, but when followed by “algorithm” it needs the article</w:t>
      </w:r>
      <w:r w:rsidR="00730364">
        <w:t>.</w:t>
      </w:r>
      <w:bookmarkStart w:id="25" w:name="_GoBack"/>
      <w:bookmarkEnd w:id="25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53EE1C" w15:done="0"/>
  <w15:commentEx w15:paraId="28E288E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0C"/>
    <w:rsid w:val="001244EE"/>
    <w:rsid w:val="001602CE"/>
    <w:rsid w:val="00672BC7"/>
    <w:rsid w:val="00725245"/>
    <w:rsid w:val="00730364"/>
    <w:rsid w:val="009710C5"/>
    <w:rsid w:val="009D5C2B"/>
    <w:rsid w:val="00B50FB6"/>
    <w:rsid w:val="00CB17E0"/>
    <w:rsid w:val="00D134C8"/>
    <w:rsid w:val="00DD290F"/>
    <w:rsid w:val="00F65590"/>
    <w:rsid w:val="00F8410C"/>
    <w:rsid w:val="00FF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291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5590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8410C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1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0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410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10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10C"/>
    <w:rPr>
      <w:rFonts w:ascii="Cambria" w:hAnsi="Cambr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10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10C"/>
    <w:rPr>
      <w:rFonts w:ascii="Cambria" w:hAnsi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7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222</Words>
  <Characters>1267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S.J.S. Khalsa</dc:creator>
  <cp:keywords/>
  <dc:description/>
  <cp:lastModifiedBy>S.J.S. Khalsa</cp:lastModifiedBy>
  <cp:revision>2</cp:revision>
  <dcterms:created xsi:type="dcterms:W3CDTF">2016-11-21T11:24:00Z</dcterms:created>
  <dcterms:modified xsi:type="dcterms:W3CDTF">2016-11-21T11:53:00Z</dcterms:modified>
</cp:coreProperties>
</file>